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D79E" w14:textId="77777777" w:rsidR="00A42150" w:rsidRDefault="00000000">
      <w:r>
        <w:t>Git Hands-On</w:t>
      </w:r>
    </w:p>
    <w:p w14:paraId="7C4A99B1" w14:textId="77777777" w:rsidR="00A42150" w:rsidRDefault="00000000">
      <w:pPr>
        <w:spacing w:before="240" w:after="240"/>
      </w:pPr>
      <w:r>
        <w:rPr>
          <w:b/>
        </w:rPr>
        <w:t>1.Opened Git Bash</w:t>
      </w:r>
      <w:r>
        <w:rPr>
          <w:b/>
        </w:rPr>
        <w:br/>
      </w:r>
      <w:r>
        <w:t xml:space="preserve"> Typed:</w:t>
      </w:r>
    </w:p>
    <w:p w14:paraId="54F71E93" w14:textId="627E6337" w:rsidR="00A42150" w:rsidRDefault="004C1D7A">
      <w:r w:rsidRPr="004C1D7A">
        <w:drawing>
          <wp:inline distT="0" distB="0" distL="0" distR="0" wp14:anchorId="25B12586" wp14:editId="17F958C7">
            <wp:extent cx="2495898" cy="1267002"/>
            <wp:effectExtent l="0" t="0" r="0" b="9525"/>
            <wp:docPr id="124246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6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03C" w14:textId="77777777" w:rsidR="00A42150" w:rsidRDefault="00000000">
      <w:r>
        <w:t>2.Configured my name and email</w:t>
      </w:r>
    </w:p>
    <w:p w14:paraId="2EAD57AD" w14:textId="77777777" w:rsidR="00A42150" w:rsidRDefault="00000000">
      <w:r>
        <w:t>3.Checked the configuration</w:t>
      </w:r>
    </w:p>
    <w:p w14:paraId="4B09656F" w14:textId="3A6DC512" w:rsidR="00A42150" w:rsidRDefault="004C1D7A">
      <w:r w:rsidRPr="004C1D7A">
        <w:drawing>
          <wp:inline distT="0" distB="0" distL="0" distR="0" wp14:anchorId="202E19A2" wp14:editId="239A2A61">
            <wp:extent cx="4791744" cy="3000794"/>
            <wp:effectExtent l="0" t="0" r="8890" b="9525"/>
            <wp:docPr id="142529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97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2825" w14:textId="77777777" w:rsidR="00A42150" w:rsidRDefault="00A42150"/>
    <w:p w14:paraId="0961DE99" w14:textId="77777777" w:rsidR="00A42150" w:rsidRDefault="00000000">
      <w:r>
        <w:t>4. Tested if Notepad++ opens from Git Bash</w:t>
      </w:r>
    </w:p>
    <w:p w14:paraId="0AA54E2E" w14:textId="3D6904B9" w:rsidR="00A42150" w:rsidRDefault="004C1D7A">
      <w:r>
        <w:rPr>
          <w:noProof/>
        </w:rPr>
        <w:t>c</w:t>
      </w:r>
      <w:r w:rsidRPr="004C1D7A">
        <w:rPr>
          <w:noProof/>
        </w:rPr>
        <w:drawing>
          <wp:inline distT="0" distB="0" distL="0" distR="0" wp14:anchorId="00E7009B" wp14:editId="390EF427">
            <wp:extent cx="2810267" cy="371527"/>
            <wp:effectExtent l="0" t="0" r="0" b="9525"/>
            <wp:docPr id="185780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0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EFD7" w14:textId="77777777" w:rsidR="00A42150" w:rsidRDefault="00000000">
      <w:r>
        <w:t>5.Set Notepad++ as default editor for Git</w:t>
      </w:r>
    </w:p>
    <w:p w14:paraId="7261B643" w14:textId="11300C49" w:rsidR="00A42150" w:rsidRDefault="004C1D7A">
      <w:r w:rsidRPr="004C1D7A">
        <w:drawing>
          <wp:inline distT="0" distB="0" distL="0" distR="0" wp14:anchorId="7B540576" wp14:editId="616281DE">
            <wp:extent cx="3048425" cy="400106"/>
            <wp:effectExtent l="0" t="0" r="0" b="0"/>
            <wp:docPr id="121843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36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1A29" w14:textId="77777777" w:rsidR="00A42150" w:rsidRDefault="00A42150"/>
    <w:p w14:paraId="17EA5E01" w14:textId="77777777" w:rsidR="00A42150" w:rsidRDefault="00000000">
      <w:r>
        <w:t>6.Verified editor setting</w:t>
      </w:r>
    </w:p>
    <w:p w14:paraId="15250E4E" w14:textId="3C7F9EAC" w:rsidR="00A42150" w:rsidRDefault="004C1D7A">
      <w:r w:rsidRPr="004C1D7A">
        <w:drawing>
          <wp:inline distT="0" distB="0" distL="0" distR="0" wp14:anchorId="06F70CD9" wp14:editId="4EB48492">
            <wp:extent cx="3705742" cy="447737"/>
            <wp:effectExtent l="0" t="0" r="9525" b="9525"/>
            <wp:docPr id="199463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30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73D1" w14:textId="77777777" w:rsidR="00A42150" w:rsidRDefault="00000000">
      <w:r>
        <w:t>7.Made a new folder and entered it</w:t>
      </w:r>
    </w:p>
    <w:p w14:paraId="7841FC94" w14:textId="37677379" w:rsidR="00A42150" w:rsidRDefault="004C1D7A">
      <w:r w:rsidRPr="004C1D7A">
        <w:lastRenderedPageBreak/>
        <w:drawing>
          <wp:inline distT="0" distB="0" distL="0" distR="0" wp14:anchorId="16C5AB92" wp14:editId="3853C5DF">
            <wp:extent cx="3172268" cy="1086002"/>
            <wp:effectExtent l="0" t="0" r="0" b="0"/>
            <wp:docPr id="70331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17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A9F0" w14:textId="77777777" w:rsidR="00A42150" w:rsidRDefault="00000000">
      <w:r>
        <w:t>8.Initialized Git</w:t>
      </w:r>
    </w:p>
    <w:p w14:paraId="541B0C84" w14:textId="2612AE5E" w:rsidR="00A42150" w:rsidRDefault="004C1D7A">
      <w:r w:rsidRPr="004C1D7A">
        <w:drawing>
          <wp:inline distT="0" distB="0" distL="0" distR="0" wp14:anchorId="35B8094B" wp14:editId="7049551D">
            <wp:extent cx="5201376" cy="857370"/>
            <wp:effectExtent l="0" t="0" r="0" b="0"/>
            <wp:docPr id="171782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9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03DD" w14:textId="77777777" w:rsidR="00A42150" w:rsidRDefault="00000000">
      <w:pPr>
        <w:rPr>
          <w:ins w:id="0" w:author="Romit Guha" w:date="2025-08-10T18:06:00Z"/>
        </w:rPr>
      </w:pPr>
      <w:r>
        <w:t>9.Checked hidden files</w:t>
      </w:r>
    </w:p>
    <w:p w14:paraId="43ECFBF1" w14:textId="46E42046" w:rsidR="00A42150" w:rsidRDefault="004C1D7A">
      <w:pPr>
        <w:rPr>
          <w:ins w:id="1" w:author="Romit Guha" w:date="2025-08-10T18:06:00Z"/>
        </w:rPr>
      </w:pPr>
      <w:r w:rsidRPr="004C1D7A">
        <w:drawing>
          <wp:inline distT="0" distB="0" distL="0" distR="0" wp14:anchorId="38B7049B" wp14:editId="60388CB7">
            <wp:extent cx="3600953" cy="466790"/>
            <wp:effectExtent l="0" t="0" r="0" b="9525"/>
            <wp:docPr id="5035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88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3167" w14:textId="77777777" w:rsidR="00A42150" w:rsidRDefault="00A42150">
      <w:pPr>
        <w:rPr>
          <w:ins w:id="2" w:author="Romit Guha" w:date="2025-08-10T18:06:00Z"/>
        </w:rPr>
      </w:pPr>
    </w:p>
    <w:p w14:paraId="519628FD" w14:textId="77777777" w:rsidR="00A42150" w:rsidRDefault="00000000">
      <w:pPr>
        <w:rPr>
          <w:ins w:id="3" w:author="Romit Guha" w:date="2025-08-10T18:06:00Z"/>
        </w:rPr>
      </w:pPr>
      <w:ins w:id="4" w:author="Romit Guha" w:date="2025-08-10T18:06:00Z">
        <w:r>
          <w:t>10. Created a text file</w:t>
        </w:r>
      </w:ins>
    </w:p>
    <w:p w14:paraId="08AF5365" w14:textId="729DBBCD" w:rsidR="00A42150" w:rsidRDefault="004C1D7A">
      <w:pPr>
        <w:rPr>
          <w:ins w:id="5" w:author="Romit Guha" w:date="2025-08-10T18:06:00Z"/>
        </w:rPr>
      </w:pPr>
      <w:r w:rsidRPr="004C1D7A">
        <w:drawing>
          <wp:inline distT="0" distB="0" distL="0" distR="0" wp14:anchorId="283A988B" wp14:editId="6AFAC3B7">
            <wp:extent cx="3810532" cy="400106"/>
            <wp:effectExtent l="0" t="0" r="0" b="0"/>
            <wp:docPr id="184328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88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093B" w14:textId="77777777" w:rsidR="00A42150" w:rsidRDefault="00000000">
      <w:ins w:id="6" w:author="Romit Guha" w:date="2025-08-10T18:06:00Z">
        <w:r>
          <w:t>11.Checked file exists</w:t>
        </w:r>
      </w:ins>
    </w:p>
    <w:p w14:paraId="46B1F779" w14:textId="6E6D79E9" w:rsidR="00A42150" w:rsidRDefault="004C1D7A">
      <w:pPr>
        <w:rPr>
          <w:ins w:id="7" w:author="Romit Guha" w:date="2025-08-10T18:08:00Z"/>
        </w:rPr>
      </w:pPr>
      <w:r w:rsidRPr="004C1D7A">
        <w:drawing>
          <wp:inline distT="0" distB="0" distL="0" distR="0" wp14:anchorId="78EAD906" wp14:editId="6494C545">
            <wp:extent cx="3677163" cy="476316"/>
            <wp:effectExtent l="0" t="0" r="0" b="0"/>
            <wp:docPr id="18686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59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AB09" w14:textId="77777777" w:rsidR="00A42150" w:rsidRDefault="00000000">
      <w:pPr>
        <w:rPr>
          <w:ins w:id="8" w:author="Romit Guha" w:date="2025-08-10T18:08:00Z"/>
        </w:rPr>
      </w:pPr>
      <w:ins w:id="9" w:author="Romit Guha" w:date="2025-08-10T18:08:00Z">
        <w:r>
          <w:t>12. Viewed file content</w:t>
        </w:r>
      </w:ins>
    </w:p>
    <w:p w14:paraId="3B013616" w14:textId="0BB7774C" w:rsidR="00A42150" w:rsidRDefault="004C1D7A">
      <w:r w:rsidRPr="004C1D7A">
        <w:drawing>
          <wp:inline distT="0" distB="0" distL="0" distR="0" wp14:anchorId="18685815" wp14:editId="7607DD51">
            <wp:extent cx="3591426" cy="457264"/>
            <wp:effectExtent l="0" t="0" r="0" b="0"/>
            <wp:docPr id="54141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15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BE36" w14:textId="77777777" w:rsidR="00A42150" w:rsidRDefault="00A42150">
      <w:pPr>
        <w:rPr>
          <w:ins w:id="10" w:author="Romit Guha" w:date="2025-08-10T18:09:00Z"/>
        </w:rPr>
      </w:pPr>
    </w:p>
    <w:p w14:paraId="5781FDC0" w14:textId="77777777" w:rsidR="00A42150" w:rsidRDefault="00A42150">
      <w:pPr>
        <w:rPr>
          <w:ins w:id="11" w:author="Romit Guha" w:date="2025-08-10T18:09:00Z"/>
        </w:rPr>
      </w:pPr>
    </w:p>
    <w:p w14:paraId="30F08A50" w14:textId="77777777" w:rsidR="00A42150" w:rsidRDefault="00000000">
      <w:pPr>
        <w:rPr>
          <w:ins w:id="12" w:author="Romit Guha" w:date="2025-08-10T18:09:00Z"/>
        </w:rPr>
      </w:pPr>
      <w:ins w:id="13" w:author="Romit Guha" w:date="2025-08-10T18:09:00Z">
        <w:r>
          <w:t>13.Checked status</w:t>
        </w:r>
      </w:ins>
    </w:p>
    <w:p w14:paraId="16F6F78E" w14:textId="447FDFCE" w:rsidR="00A42150" w:rsidRDefault="004C1D7A">
      <w:pPr>
        <w:rPr>
          <w:ins w:id="14" w:author="Romit Guha" w:date="2025-08-10T18:09:00Z"/>
        </w:rPr>
      </w:pPr>
      <w:r w:rsidRPr="004C1D7A">
        <w:drawing>
          <wp:inline distT="0" distB="0" distL="0" distR="0" wp14:anchorId="78B9C3D7" wp14:editId="099AFF6D">
            <wp:extent cx="5268060" cy="1876687"/>
            <wp:effectExtent l="0" t="0" r="8890" b="9525"/>
            <wp:docPr id="22872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21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C9EC" w14:textId="77777777" w:rsidR="00A42150" w:rsidRDefault="00000000">
      <w:pPr>
        <w:rPr>
          <w:ins w:id="15" w:author="Romit Guha" w:date="2025-08-10T18:09:00Z"/>
        </w:rPr>
      </w:pPr>
      <w:ins w:id="16" w:author="Romit Guha" w:date="2025-08-10T18:09:00Z">
        <w:r>
          <w:t>14.Added file to staging</w:t>
        </w:r>
      </w:ins>
    </w:p>
    <w:p w14:paraId="29E61337" w14:textId="35176691" w:rsidR="00A42150" w:rsidRDefault="004C1D7A">
      <w:pPr>
        <w:rPr>
          <w:ins w:id="17" w:author="Romit Guha" w:date="2025-08-10T18:09:00Z"/>
        </w:rPr>
      </w:pPr>
      <w:r w:rsidRPr="004C1D7A">
        <w:drawing>
          <wp:inline distT="0" distB="0" distL="0" distR="0" wp14:anchorId="5DC6A56F" wp14:editId="0EE58AB6">
            <wp:extent cx="5733415" cy="572135"/>
            <wp:effectExtent l="0" t="0" r="635" b="0"/>
            <wp:docPr id="167954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408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EC75" w14:textId="77777777" w:rsidR="00A42150" w:rsidRDefault="00000000">
      <w:pPr>
        <w:rPr>
          <w:ins w:id="18" w:author="Romit Guha" w:date="2025-08-10T18:09:00Z"/>
        </w:rPr>
      </w:pPr>
      <w:ins w:id="19" w:author="Romit Guha" w:date="2025-08-10T18:09:00Z">
        <w:r>
          <w:t>15. Committed the file</w:t>
        </w:r>
      </w:ins>
    </w:p>
    <w:p w14:paraId="7F2B4FA4" w14:textId="39D68FB7" w:rsidR="00A42150" w:rsidRDefault="004C1D7A">
      <w:pPr>
        <w:rPr>
          <w:ins w:id="20" w:author="Romit Guha" w:date="2025-08-10T18:09:00Z"/>
        </w:rPr>
      </w:pPr>
      <w:r w:rsidRPr="004C1D7A">
        <w:lastRenderedPageBreak/>
        <w:drawing>
          <wp:inline distT="0" distB="0" distL="0" distR="0" wp14:anchorId="77543499" wp14:editId="189460C8">
            <wp:extent cx="5733415" cy="592455"/>
            <wp:effectExtent l="0" t="0" r="635" b="0"/>
            <wp:docPr id="123029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99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529F" w14:textId="5150CF5A" w:rsidR="00A42150" w:rsidRDefault="004C1D7A">
      <w:pPr>
        <w:rPr>
          <w:ins w:id="21" w:author="Romit Guha" w:date="2025-08-10T18:09:00Z"/>
        </w:rPr>
      </w:pPr>
      <w:r w:rsidRPr="004C1D7A">
        <w:drawing>
          <wp:inline distT="0" distB="0" distL="0" distR="0" wp14:anchorId="242F8078" wp14:editId="52275C29">
            <wp:extent cx="5733415" cy="2998470"/>
            <wp:effectExtent l="0" t="0" r="635" b="0"/>
            <wp:docPr id="9491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9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63F8" w14:textId="77777777" w:rsidR="00A42150" w:rsidRDefault="00000000">
      <w:pPr>
        <w:rPr>
          <w:ins w:id="22" w:author="Romit Guha" w:date="2025-08-10T18:09:00Z"/>
        </w:rPr>
      </w:pPr>
      <w:ins w:id="23" w:author="Romit Guha" w:date="2025-08-10T18:09:00Z">
        <w:r>
          <w:t>16.Checked status again</w:t>
        </w:r>
      </w:ins>
    </w:p>
    <w:p w14:paraId="0CB10281" w14:textId="36E7ECA8" w:rsidR="00A42150" w:rsidRDefault="00C47399">
      <w:pPr>
        <w:rPr>
          <w:ins w:id="24" w:author="Romit Guha" w:date="2025-08-10T18:09:00Z"/>
        </w:rPr>
      </w:pPr>
      <w:r w:rsidRPr="00C47399">
        <w:drawing>
          <wp:inline distT="0" distB="0" distL="0" distR="0" wp14:anchorId="7A6EC843" wp14:editId="0705AD60">
            <wp:extent cx="3829584" cy="571580"/>
            <wp:effectExtent l="0" t="0" r="0" b="0"/>
            <wp:docPr id="154689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956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C76E" w14:textId="77777777" w:rsidR="00A42150" w:rsidRDefault="00A42150">
      <w:pPr>
        <w:rPr>
          <w:ins w:id="25" w:author="Romit Guha" w:date="2025-08-10T18:09:00Z"/>
        </w:rPr>
      </w:pPr>
    </w:p>
    <w:p w14:paraId="5B24CC7B" w14:textId="77777777" w:rsidR="00A42150" w:rsidRDefault="00A42150">
      <w:pPr>
        <w:rPr>
          <w:ins w:id="26" w:author="Romit Guha" w:date="2025-08-10T18:09:00Z"/>
        </w:rPr>
      </w:pPr>
    </w:p>
    <w:p w14:paraId="2DC57EE6" w14:textId="77777777" w:rsidR="00A42150" w:rsidRDefault="00A42150">
      <w:pPr>
        <w:rPr>
          <w:ins w:id="27" w:author="Romit Guha" w:date="2025-08-10T18:09:00Z"/>
        </w:rPr>
      </w:pPr>
    </w:p>
    <w:p w14:paraId="0CA20CD5" w14:textId="77777777" w:rsidR="00A42150" w:rsidRDefault="00A42150">
      <w:pPr>
        <w:rPr>
          <w:ins w:id="28" w:author="Romit Guha" w:date="2025-08-10T18:09:00Z"/>
        </w:rPr>
      </w:pPr>
    </w:p>
    <w:p w14:paraId="3FD30199" w14:textId="77777777" w:rsidR="00A42150" w:rsidRDefault="00A42150">
      <w:pPr>
        <w:rPr>
          <w:ins w:id="29" w:author="Romit Guha" w:date="2025-08-10T18:09:00Z"/>
        </w:rPr>
      </w:pPr>
    </w:p>
    <w:p w14:paraId="1CF12998" w14:textId="77777777" w:rsidR="00A42150" w:rsidRDefault="00000000">
      <w:pPr>
        <w:rPr>
          <w:ins w:id="30" w:author="Romit Guha" w:date="2025-08-10T18:09:00Z"/>
        </w:rPr>
      </w:pPr>
      <w:ins w:id="31" w:author="Romit Guha" w:date="2025-08-10T18:09:00Z">
        <w:r>
          <w:t>17.Linked local repo to remote</w:t>
        </w:r>
      </w:ins>
    </w:p>
    <w:p w14:paraId="6AD56BFB" w14:textId="508C98C0" w:rsidR="00A42150" w:rsidRDefault="004C1D7A">
      <w:pPr>
        <w:rPr>
          <w:ins w:id="32" w:author="Romit Guha" w:date="2025-08-10T18:09:00Z"/>
        </w:rPr>
      </w:pPr>
      <w:r w:rsidRPr="004C1D7A">
        <w:drawing>
          <wp:inline distT="0" distB="0" distL="0" distR="0" wp14:anchorId="3CCCEDFE" wp14:editId="1CD306DD">
            <wp:extent cx="4505954" cy="285790"/>
            <wp:effectExtent l="0" t="0" r="0" b="0"/>
            <wp:docPr id="104511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147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C21" w14:textId="77777777" w:rsidR="00A42150" w:rsidRDefault="00000000">
      <w:pPr>
        <w:rPr>
          <w:ins w:id="33" w:author="Romit Guha" w:date="2025-08-10T18:09:00Z"/>
        </w:rPr>
      </w:pPr>
      <w:ins w:id="34" w:author="Romit Guha" w:date="2025-08-10T18:09:00Z">
        <w:r>
          <w:t>18.Pushed my local repo to remote</w:t>
        </w:r>
      </w:ins>
    </w:p>
    <w:p w14:paraId="43ECEFDA" w14:textId="403DF5D3" w:rsidR="00A42150" w:rsidRDefault="00C47399">
      <w:r w:rsidRPr="00C47399">
        <w:drawing>
          <wp:inline distT="0" distB="0" distL="0" distR="0" wp14:anchorId="240C7CA4" wp14:editId="0E166304">
            <wp:extent cx="4305901" cy="1133633"/>
            <wp:effectExtent l="0" t="0" r="0" b="9525"/>
            <wp:docPr id="14102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390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1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50"/>
    <w:rsid w:val="004C1D7A"/>
    <w:rsid w:val="00A42150"/>
    <w:rsid w:val="00B7397D"/>
    <w:rsid w:val="00C4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8384"/>
  <w15:docId w15:val="{4788058D-CF56-41B6-9C5F-42BC40F5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Soumyaraj Sarkar</dc:creator>
  <cp:lastModifiedBy>Soumyaraj Sarkar</cp:lastModifiedBy>
  <cp:revision>2</cp:revision>
  <dcterms:created xsi:type="dcterms:W3CDTF">2025-08-14T17:52:00Z</dcterms:created>
  <dcterms:modified xsi:type="dcterms:W3CDTF">2025-08-14T17:52:00Z</dcterms:modified>
</cp:coreProperties>
</file>